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B628F" w14:textId="77777777" w:rsidR="00F078FA" w:rsidRDefault="003721E9">
      <w:pPr>
        <w:spacing w:after="0"/>
        <w:jc w:val="center"/>
        <w:rPr>
          <w:b/>
          <w:sz w:val="28"/>
          <w:szCs w:val="28"/>
        </w:rPr>
      </w:pPr>
      <w:r>
        <w:rPr>
          <w:b/>
          <w:sz w:val="28"/>
          <w:szCs w:val="28"/>
        </w:rPr>
        <w:t>CookBook: Your Virtual Kitchen Assistant</w:t>
      </w:r>
    </w:p>
    <w:p w14:paraId="4EAB6290" w14:textId="77777777" w:rsidR="00F078FA" w:rsidRDefault="003721E9">
      <w:pPr>
        <w:spacing w:after="0"/>
        <w:jc w:val="center"/>
        <w:rPr>
          <w:b/>
          <w:sz w:val="28"/>
          <w:szCs w:val="28"/>
        </w:rPr>
      </w:pPr>
      <w:r>
        <w:rPr>
          <w:b/>
          <w:sz w:val="28"/>
          <w:szCs w:val="28"/>
        </w:rPr>
        <w:t>Ideation Phase</w:t>
      </w:r>
    </w:p>
    <w:p w14:paraId="4EAB6291" w14:textId="77777777" w:rsidR="00F078FA" w:rsidRDefault="003721E9">
      <w:pPr>
        <w:spacing w:after="0"/>
        <w:jc w:val="center"/>
        <w:rPr>
          <w:b/>
          <w:sz w:val="28"/>
          <w:szCs w:val="28"/>
        </w:rPr>
      </w:pPr>
      <w:r>
        <w:rPr>
          <w:b/>
          <w:sz w:val="28"/>
          <w:szCs w:val="28"/>
        </w:rPr>
        <w:t>Empathize &amp; Discover</w:t>
      </w:r>
    </w:p>
    <w:p w14:paraId="4EAB6292" w14:textId="77777777" w:rsidR="00F078FA" w:rsidRDefault="00F078FA">
      <w:pPr>
        <w:spacing w:after="0"/>
        <w:jc w:val="center"/>
        <w:rPr>
          <w:b/>
          <w:sz w:val="28"/>
          <w:szCs w:val="28"/>
        </w:rPr>
      </w:pPr>
    </w:p>
    <w:tbl>
      <w:tblPr>
        <w:tblStyle w:val="Style1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F078FA" w14:paraId="4EAB6295" w14:textId="77777777">
        <w:tc>
          <w:tcPr>
            <w:tcW w:w="4508" w:type="dxa"/>
          </w:tcPr>
          <w:p w14:paraId="4EAB6293" w14:textId="77777777" w:rsidR="00F078FA" w:rsidRDefault="003721E9">
            <w:pPr>
              <w:spacing w:after="0" w:line="240" w:lineRule="auto"/>
            </w:pPr>
            <w:r>
              <w:t>Date</w:t>
            </w:r>
          </w:p>
        </w:tc>
        <w:tc>
          <w:tcPr>
            <w:tcW w:w="4508" w:type="dxa"/>
          </w:tcPr>
          <w:p w14:paraId="4EAB6294" w14:textId="38F6D68F" w:rsidR="00F078FA" w:rsidRDefault="003721E9">
            <w:pPr>
              <w:spacing w:after="0" w:line="240" w:lineRule="auto"/>
            </w:pPr>
            <w:r>
              <w:t>2</w:t>
            </w:r>
            <w:ins w:id="0" w:author="Microsoft Word" w:date="2025-03-12T11:50:00Z" w16du:dateUtc="2025-03-12T06:20:00Z">
              <w:r w:rsidR="0018091A">
                <w:t>5</w:t>
              </w:r>
            </w:ins>
            <w:r>
              <w:t xml:space="preserve"> March 2025</w:t>
            </w:r>
          </w:p>
        </w:tc>
      </w:tr>
      <w:tr w:rsidR="00F078FA" w14:paraId="4EAB6298" w14:textId="77777777">
        <w:tc>
          <w:tcPr>
            <w:tcW w:w="4508" w:type="dxa"/>
          </w:tcPr>
          <w:p w14:paraId="4EAB6296" w14:textId="77777777" w:rsidR="00F078FA" w:rsidRDefault="003721E9">
            <w:pPr>
              <w:spacing w:after="0" w:line="240" w:lineRule="auto"/>
            </w:pPr>
            <w:r>
              <w:t>Team ID</w:t>
            </w:r>
          </w:p>
        </w:tc>
        <w:tc>
          <w:tcPr>
            <w:tcW w:w="4508" w:type="dxa"/>
          </w:tcPr>
          <w:p w14:paraId="4EAB6297" w14:textId="4BF32036" w:rsidR="00F078FA" w:rsidRDefault="003721E9">
            <w:pPr>
              <w:spacing w:after="0" w:line="240" w:lineRule="auto"/>
            </w:pPr>
            <w:r w:rsidRPr="003721E9">
              <w:t xml:space="preserve">152986  </w:t>
            </w:r>
            <w:ins w:id="1" w:author="Microsoft Word" w:date="2025-03-12T11:50:00Z" w16du:dateUtc="2025-03-12T06:20:00Z">
              <w:r w:rsidRPr="003721E9">
                <w:t>15</w:t>
              </w:r>
              <w:r w:rsidR="003574A2">
                <w:t>6787</w:t>
              </w:r>
            </w:ins>
          </w:p>
        </w:tc>
      </w:tr>
      <w:tr w:rsidR="00F078FA" w14:paraId="4EAB629B" w14:textId="77777777">
        <w:tc>
          <w:tcPr>
            <w:tcW w:w="4508" w:type="dxa"/>
          </w:tcPr>
          <w:p w14:paraId="4EAB6299" w14:textId="77777777" w:rsidR="00F078FA" w:rsidRDefault="003721E9">
            <w:pPr>
              <w:spacing w:after="0" w:line="240" w:lineRule="auto"/>
            </w:pPr>
            <w:r>
              <w:t>Project Name</w:t>
            </w:r>
          </w:p>
        </w:tc>
        <w:tc>
          <w:tcPr>
            <w:tcW w:w="4508" w:type="dxa"/>
          </w:tcPr>
          <w:p w14:paraId="4EAB629A" w14:textId="77777777" w:rsidR="00F078FA" w:rsidRDefault="003721E9">
            <w:pPr>
              <w:spacing w:after="0" w:line="240" w:lineRule="auto"/>
            </w:pPr>
            <w:r>
              <w:t>CookBook: Your Virtual Kitchen Assistant</w:t>
            </w:r>
          </w:p>
        </w:tc>
      </w:tr>
      <w:tr w:rsidR="00F078FA" w14:paraId="4EAB629E" w14:textId="77777777">
        <w:tc>
          <w:tcPr>
            <w:tcW w:w="4508" w:type="dxa"/>
          </w:tcPr>
          <w:p w14:paraId="4EAB629C" w14:textId="77777777" w:rsidR="00F078FA" w:rsidRDefault="003721E9">
            <w:pPr>
              <w:spacing w:after="0" w:line="240" w:lineRule="auto"/>
            </w:pPr>
            <w:r>
              <w:t>Maximum Marks</w:t>
            </w:r>
          </w:p>
        </w:tc>
        <w:tc>
          <w:tcPr>
            <w:tcW w:w="4508" w:type="dxa"/>
          </w:tcPr>
          <w:p w14:paraId="4EAB629D" w14:textId="77777777" w:rsidR="00F078FA" w:rsidRDefault="003721E9">
            <w:pPr>
              <w:spacing w:after="0" w:line="240" w:lineRule="auto"/>
            </w:pPr>
            <w:r>
              <w:t>4 Marks</w:t>
            </w:r>
          </w:p>
        </w:tc>
      </w:tr>
    </w:tbl>
    <w:p w14:paraId="4EAB629F" w14:textId="77777777" w:rsidR="00F078FA" w:rsidRDefault="00F078FA">
      <w:pPr>
        <w:rPr>
          <w:b/>
          <w:sz w:val="24"/>
          <w:szCs w:val="24"/>
        </w:rPr>
      </w:pPr>
    </w:p>
    <w:tbl>
      <w:tblPr>
        <w:tblStyle w:val="TableGrid"/>
        <w:tblpPr w:leftFromText="180" w:rightFromText="180" w:vertAnchor="text" w:horzAnchor="page" w:tblpX="3412" w:tblpY="472"/>
        <w:tblOverlap w:val="never"/>
        <w:tblW w:w="0" w:type="auto"/>
        <w:tblLook w:val="04A0" w:firstRow="1" w:lastRow="0" w:firstColumn="1" w:lastColumn="0" w:noHBand="0" w:noVBand="1"/>
      </w:tblPr>
      <w:tblGrid>
        <w:gridCol w:w="3720"/>
      </w:tblGrid>
      <w:tr w:rsidR="003574A2" w14:paraId="4EAB62A1" w14:textId="77777777">
        <w:trPr>
          <w:trHeight w:val="466"/>
        </w:trPr>
        <w:tc>
          <w:tcPr>
            <w:tcW w:w="3720" w:type="dxa"/>
          </w:tcPr>
          <w:p w14:paraId="4EAB62A0" w14:textId="09456CB3" w:rsidR="003574A2" w:rsidRDefault="003721E9" w:rsidP="003574A2">
            <w:pPr>
              <w:rPr>
                <w:b/>
                <w:sz w:val="24"/>
                <w:szCs w:val="24"/>
              </w:rPr>
            </w:pPr>
            <w:r>
              <w:rPr>
                <w:b/>
              </w:rPr>
              <w:t>V Kaveen Pillai</w:t>
            </w:r>
            <w:ins w:id="2" w:author="Microsoft Word" w:date="2025-03-12T11:50:00Z" w16du:dateUtc="2025-03-12T06:20:00Z">
              <w:r w:rsidR="003574A2">
                <w:rPr>
                  <w:b/>
                </w:rPr>
                <w:t>S Harini</w:t>
              </w:r>
            </w:ins>
          </w:p>
        </w:tc>
      </w:tr>
      <w:tr w:rsidR="003574A2" w14:paraId="4EAB62A3" w14:textId="77777777">
        <w:trPr>
          <w:trHeight w:val="466"/>
        </w:trPr>
        <w:tc>
          <w:tcPr>
            <w:tcW w:w="3720" w:type="dxa"/>
          </w:tcPr>
          <w:p w14:paraId="4EAB62A2" w14:textId="7549C1C1" w:rsidR="003574A2" w:rsidRDefault="003721E9" w:rsidP="003574A2">
            <w:pPr>
              <w:rPr>
                <w:b/>
                <w:sz w:val="24"/>
                <w:szCs w:val="24"/>
              </w:rPr>
            </w:pPr>
            <w:r>
              <w:rPr>
                <w:b/>
              </w:rPr>
              <w:t>P Swathi</w:t>
            </w:r>
            <w:ins w:id="3" w:author="Microsoft Word" w:date="2025-03-12T11:50:00Z" w16du:dateUtc="2025-03-12T06:20:00Z">
              <w:r w:rsidR="003574A2">
                <w:rPr>
                  <w:b/>
                </w:rPr>
                <w:t>S Komathi</w:t>
              </w:r>
            </w:ins>
          </w:p>
        </w:tc>
      </w:tr>
      <w:tr w:rsidR="003574A2" w14:paraId="4EAB62A5" w14:textId="77777777">
        <w:trPr>
          <w:trHeight w:val="466"/>
        </w:trPr>
        <w:tc>
          <w:tcPr>
            <w:tcW w:w="3720" w:type="dxa"/>
          </w:tcPr>
          <w:p w14:paraId="4EAB62A4" w14:textId="386E6074" w:rsidR="003574A2" w:rsidRDefault="003721E9" w:rsidP="003574A2">
            <w:pPr>
              <w:rPr>
                <w:b/>
                <w:sz w:val="24"/>
                <w:szCs w:val="24"/>
              </w:rPr>
            </w:pPr>
            <w:r>
              <w:rPr>
                <w:b/>
              </w:rPr>
              <w:t>K Snega</w:t>
            </w:r>
            <w:ins w:id="4" w:author="Microsoft Word" w:date="2025-03-12T11:50:00Z" w16du:dateUtc="2025-03-12T06:20:00Z">
              <w:r w:rsidR="003574A2">
                <w:rPr>
                  <w:b/>
                </w:rPr>
                <w:t>M Sumithra</w:t>
              </w:r>
            </w:ins>
          </w:p>
        </w:tc>
      </w:tr>
      <w:tr w:rsidR="003574A2" w14:paraId="4EAB62A7" w14:textId="77777777">
        <w:trPr>
          <w:trHeight w:val="466"/>
        </w:trPr>
        <w:tc>
          <w:tcPr>
            <w:tcW w:w="3720" w:type="dxa"/>
          </w:tcPr>
          <w:p w14:paraId="4EAB62A6" w14:textId="5D48600D" w:rsidR="003574A2" w:rsidRDefault="003721E9" w:rsidP="003574A2">
            <w:pPr>
              <w:rPr>
                <w:b/>
                <w:sz w:val="24"/>
                <w:szCs w:val="24"/>
              </w:rPr>
            </w:pPr>
            <w:r>
              <w:rPr>
                <w:b/>
              </w:rPr>
              <w:t>T Santhosh</w:t>
            </w:r>
            <w:ins w:id="5" w:author="Microsoft Word" w:date="2025-03-12T11:50:00Z" w16du:dateUtc="2025-03-12T06:20:00Z">
              <w:r w:rsidR="003574A2">
                <w:rPr>
                  <w:b/>
                </w:rPr>
                <w:t>D Monika</w:t>
              </w:r>
            </w:ins>
          </w:p>
        </w:tc>
      </w:tr>
      <w:tr w:rsidR="003574A2" w14:paraId="4EAB62A9" w14:textId="77777777">
        <w:trPr>
          <w:trHeight w:val="475"/>
        </w:trPr>
        <w:tc>
          <w:tcPr>
            <w:tcW w:w="3720" w:type="dxa"/>
          </w:tcPr>
          <w:p w14:paraId="4EAB62A8" w14:textId="732F6BEC" w:rsidR="003574A2" w:rsidRDefault="003721E9" w:rsidP="003574A2">
            <w:pPr>
              <w:rPr>
                <w:b/>
                <w:sz w:val="24"/>
                <w:szCs w:val="24"/>
              </w:rPr>
            </w:pPr>
            <w:r>
              <w:rPr>
                <w:b/>
              </w:rPr>
              <w:t>M Snega</w:t>
            </w:r>
            <w:ins w:id="6" w:author="Microsoft Word" w:date="2025-03-12T11:50:00Z" w16du:dateUtc="2025-03-12T06:20:00Z">
              <w:r w:rsidR="003574A2">
                <w:rPr>
                  <w:b/>
                </w:rPr>
                <w:t>S Harini</w:t>
              </w:r>
            </w:ins>
          </w:p>
        </w:tc>
      </w:tr>
    </w:tbl>
    <w:p w14:paraId="4EAB62AA" w14:textId="77777777" w:rsidR="00F078FA" w:rsidRDefault="003721E9">
      <w:pPr>
        <w:rPr>
          <w:b/>
          <w:sz w:val="24"/>
          <w:szCs w:val="24"/>
        </w:rPr>
      </w:pPr>
      <w:r>
        <w:rPr>
          <w:b/>
          <w:sz w:val="24"/>
          <w:szCs w:val="24"/>
        </w:rPr>
        <w:t>Team members:</w:t>
      </w:r>
    </w:p>
    <w:p w14:paraId="4EAB62AB" w14:textId="77777777" w:rsidR="00F078FA" w:rsidRDefault="00F078FA">
      <w:pPr>
        <w:rPr>
          <w:b/>
          <w:sz w:val="24"/>
          <w:szCs w:val="24"/>
        </w:rPr>
      </w:pPr>
    </w:p>
    <w:p w14:paraId="4EAB62AC" w14:textId="77777777" w:rsidR="00F078FA" w:rsidRDefault="00F078FA">
      <w:pPr>
        <w:rPr>
          <w:b/>
          <w:sz w:val="24"/>
          <w:szCs w:val="24"/>
        </w:rPr>
      </w:pPr>
    </w:p>
    <w:p w14:paraId="4EAB62AD" w14:textId="77777777" w:rsidR="00F078FA" w:rsidRDefault="00F078FA">
      <w:pPr>
        <w:rPr>
          <w:b/>
          <w:sz w:val="24"/>
          <w:szCs w:val="24"/>
        </w:rPr>
      </w:pPr>
    </w:p>
    <w:p w14:paraId="4EAB62AE" w14:textId="77777777" w:rsidR="00F078FA" w:rsidRDefault="00F078FA">
      <w:pPr>
        <w:rPr>
          <w:b/>
          <w:sz w:val="24"/>
          <w:szCs w:val="24"/>
        </w:rPr>
      </w:pPr>
    </w:p>
    <w:p w14:paraId="4EAB62AF" w14:textId="77777777" w:rsidR="00F078FA" w:rsidRDefault="00F078FA">
      <w:pPr>
        <w:rPr>
          <w:b/>
          <w:sz w:val="24"/>
          <w:szCs w:val="24"/>
        </w:rPr>
      </w:pPr>
    </w:p>
    <w:p w14:paraId="4EAB62B0" w14:textId="77777777" w:rsidR="00F078FA" w:rsidRDefault="00F078FA">
      <w:pPr>
        <w:rPr>
          <w:b/>
          <w:sz w:val="24"/>
          <w:szCs w:val="24"/>
        </w:rPr>
      </w:pPr>
    </w:p>
    <w:p w14:paraId="4EAB62B1" w14:textId="77777777" w:rsidR="00F078FA" w:rsidRDefault="003721E9">
      <w:pPr>
        <w:rPr>
          <w:b/>
          <w:sz w:val="24"/>
          <w:szCs w:val="24"/>
        </w:rPr>
      </w:pPr>
      <w:r>
        <w:rPr>
          <w:b/>
          <w:sz w:val="24"/>
          <w:szCs w:val="24"/>
        </w:rPr>
        <w:t>Empathy Map Canvas:</w:t>
      </w:r>
    </w:p>
    <w:p w14:paraId="4EAB62B2" w14:textId="77777777" w:rsidR="00F078FA" w:rsidRDefault="003721E9">
      <w:pP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EAB62B3" w14:textId="77777777" w:rsidR="00F078FA" w:rsidRDefault="00F078FA">
      <w:pPr>
        <w:spacing w:after="0" w:line="240" w:lineRule="auto"/>
        <w:jc w:val="both"/>
        <w:rPr>
          <w:color w:val="2A2A2A"/>
          <w:sz w:val="24"/>
          <w:szCs w:val="24"/>
        </w:rPr>
      </w:pPr>
    </w:p>
    <w:p w14:paraId="4EAB62B4" w14:textId="77777777" w:rsidR="00F078FA" w:rsidRDefault="003721E9">
      <w:pPr>
        <w:spacing w:after="0" w:line="240" w:lineRule="auto"/>
        <w:jc w:val="both"/>
        <w:rPr>
          <w:color w:val="2A2A2A"/>
          <w:sz w:val="24"/>
          <w:szCs w:val="24"/>
        </w:rPr>
      </w:pPr>
      <w:r>
        <w:rPr>
          <w:color w:val="2A2A2A"/>
          <w:sz w:val="24"/>
          <w:szCs w:val="24"/>
        </w:rPr>
        <w:t>It is a useful tool to helps teams better understand their users.</w:t>
      </w:r>
    </w:p>
    <w:p w14:paraId="4EAB62B5" w14:textId="77777777" w:rsidR="00F078FA" w:rsidRDefault="003721E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EAB62B6" w14:textId="77777777" w:rsidR="00F078FA" w:rsidRDefault="003721E9">
      <w:pPr>
        <w:jc w:val="both"/>
        <w:rPr>
          <w:b/>
          <w:color w:val="2A2A2A"/>
          <w:sz w:val="24"/>
          <w:szCs w:val="24"/>
        </w:rPr>
      </w:pPr>
      <w:r>
        <w:rPr>
          <w:b/>
          <w:color w:val="2A2A2A"/>
          <w:sz w:val="24"/>
          <w:szCs w:val="24"/>
        </w:rPr>
        <w:t>Example:</w:t>
      </w:r>
    </w:p>
    <w:p w14:paraId="4EAB62B7" w14:textId="77777777" w:rsidR="00F078FA" w:rsidRDefault="003721E9">
      <w:pPr>
        <w:jc w:val="both"/>
        <w:rPr>
          <w:b/>
          <w:color w:val="2A2A2A"/>
          <w:sz w:val="24"/>
          <w:szCs w:val="24"/>
        </w:rPr>
      </w:pPr>
      <w:r>
        <w:rPr>
          <w:noProof/>
        </w:rPr>
        <w:lastRenderedPageBreak/>
        <w:drawing>
          <wp:inline distT="0" distB="0" distL="0" distR="0" wp14:anchorId="4EAB62BD" wp14:editId="4EAB62BE">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8"/>
                    <a:srcRect/>
                    <a:stretch>
                      <a:fillRect/>
                    </a:stretch>
                  </pic:blipFill>
                  <pic:spPr>
                    <a:xfrm>
                      <a:off x="0" y="0"/>
                      <a:ext cx="5731510" cy="3974465"/>
                    </a:xfrm>
                    <a:prstGeom prst="rect">
                      <a:avLst/>
                    </a:prstGeom>
                  </pic:spPr>
                </pic:pic>
              </a:graphicData>
            </a:graphic>
          </wp:inline>
        </w:drawing>
      </w:r>
    </w:p>
    <w:p w14:paraId="4EAB62B8" w14:textId="77777777" w:rsidR="00F078FA" w:rsidRDefault="00F078FA">
      <w:pPr>
        <w:rPr>
          <w:sz w:val="24"/>
          <w:szCs w:val="24"/>
        </w:rPr>
      </w:pPr>
    </w:p>
    <w:p w14:paraId="4EAB62B9" w14:textId="77777777" w:rsidR="00F078FA" w:rsidRDefault="003721E9">
      <w:r>
        <w:rPr>
          <w:sz w:val="24"/>
          <w:szCs w:val="24"/>
        </w:rPr>
        <w:t xml:space="preserve">Reference: </w:t>
      </w:r>
      <w:hyperlink r:id="rId9">
        <w:r>
          <w:rPr>
            <w:color w:val="0563C1"/>
            <w:u w:val="single"/>
          </w:rPr>
          <w:t>https://www.mural.co/templates/empathy-map-canvas</w:t>
        </w:r>
      </w:hyperlink>
    </w:p>
    <w:p w14:paraId="4EAB62BA" w14:textId="77777777" w:rsidR="00F078FA" w:rsidRDefault="00F078FA">
      <w:pPr>
        <w:jc w:val="both"/>
        <w:rPr>
          <w:b/>
          <w:color w:val="2A2A2A"/>
          <w:sz w:val="24"/>
          <w:szCs w:val="24"/>
        </w:rPr>
      </w:pPr>
    </w:p>
    <w:p w14:paraId="4EAB62BB" w14:textId="77777777" w:rsidR="00F078FA" w:rsidRDefault="00F078FA">
      <w:pPr>
        <w:jc w:val="both"/>
        <w:rPr>
          <w:b/>
          <w:color w:val="2A2A2A"/>
          <w:sz w:val="24"/>
          <w:szCs w:val="24"/>
        </w:rPr>
      </w:pPr>
    </w:p>
    <w:p w14:paraId="4EAB62BC" w14:textId="77777777" w:rsidR="00F078FA" w:rsidRDefault="003721E9">
      <w:pPr>
        <w:jc w:val="both"/>
        <w:rPr>
          <w:b/>
          <w:color w:val="2A2A2A"/>
          <w:sz w:val="24"/>
          <w:szCs w:val="24"/>
        </w:rPr>
      </w:pPr>
      <w:r>
        <w:rPr>
          <w:b/>
          <w:noProof/>
          <w:color w:val="2A2A2A"/>
          <w:sz w:val="24"/>
          <w:szCs w:val="24"/>
        </w:rPr>
        <w:lastRenderedPageBreak/>
        <w:drawing>
          <wp:inline distT="0" distB="0" distL="0" distR="0" wp14:anchorId="4EAB62BF" wp14:editId="4EAB62C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Picture 1"/>
                    <pic:cNvPicPr>
                      <a:picLocks noChangeAspect="1"/>
                    </pic:cNvPicPr>
                  </pic:nvPicPr>
                  <pic:blipFill>
                    <a:blip r:embed="rId10"/>
                    <a:stretch>
                      <a:fillRect/>
                    </a:stretch>
                  </pic:blipFill>
                  <pic:spPr>
                    <a:xfrm>
                      <a:off x="0" y="0"/>
                      <a:ext cx="5731510" cy="5904865"/>
                    </a:xfrm>
                    <a:prstGeom prst="rect">
                      <a:avLst/>
                    </a:prstGeom>
                  </pic:spPr>
                </pic:pic>
              </a:graphicData>
            </a:graphic>
          </wp:inline>
        </w:drawing>
      </w:r>
    </w:p>
    <w:sectPr w:rsidR="00F078FA">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71F96" w14:textId="77777777" w:rsidR="00F078FA" w:rsidRDefault="003721E9">
      <w:pPr>
        <w:spacing w:line="240" w:lineRule="auto"/>
      </w:pPr>
      <w:r>
        <w:separator/>
      </w:r>
    </w:p>
  </w:endnote>
  <w:endnote w:type="continuationSeparator" w:id="0">
    <w:p w14:paraId="4AC5422E" w14:textId="77777777" w:rsidR="00F078FA" w:rsidRDefault="003721E9">
      <w:pPr>
        <w:spacing w:line="240" w:lineRule="auto"/>
      </w:pPr>
      <w:r>
        <w:continuationSeparator/>
      </w:r>
    </w:p>
  </w:endnote>
  <w:endnote w:type="continuationNotice" w:id="1">
    <w:p w14:paraId="7FA3D45B" w14:textId="77777777" w:rsidR="003574A2" w:rsidRDefault="003574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BM Plex Sans">
    <w:altName w:val="Segoe Print"/>
    <w:charset w:val="00"/>
    <w:family w:val="swiss"/>
    <w:pitch w:val="variable"/>
    <w:sig w:usb0="A00002EF" w:usb1="5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55FD2" w14:textId="77777777" w:rsidR="00F078FA" w:rsidRDefault="003721E9">
      <w:pPr>
        <w:spacing w:after="0"/>
      </w:pPr>
      <w:r>
        <w:separator/>
      </w:r>
    </w:p>
  </w:footnote>
  <w:footnote w:type="continuationSeparator" w:id="0">
    <w:p w14:paraId="5C5445F0" w14:textId="77777777" w:rsidR="00F078FA" w:rsidRDefault="003721E9">
      <w:pPr>
        <w:spacing w:after="0"/>
      </w:pPr>
      <w:r>
        <w:continuationSeparator/>
      </w:r>
    </w:p>
  </w:footnote>
  <w:footnote w:type="continuationNotice" w:id="1">
    <w:p w14:paraId="10A22F7D" w14:textId="77777777" w:rsidR="003574A2" w:rsidRDefault="003574A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8091A"/>
    <w:rsid w:val="00216532"/>
    <w:rsid w:val="002F49DD"/>
    <w:rsid w:val="003574A2"/>
    <w:rsid w:val="003721E9"/>
    <w:rsid w:val="00411024"/>
    <w:rsid w:val="0058652E"/>
    <w:rsid w:val="005B3D87"/>
    <w:rsid w:val="006367D3"/>
    <w:rsid w:val="00913F54"/>
    <w:rsid w:val="00BD5D9F"/>
    <w:rsid w:val="00BF6DE3"/>
    <w:rsid w:val="00C6323F"/>
    <w:rsid w:val="00CE5B0C"/>
    <w:rsid w:val="00DA5565"/>
    <w:rsid w:val="00DB6FC0"/>
    <w:rsid w:val="00F078FA"/>
    <w:rsid w:val="01D5038C"/>
    <w:rsid w:val="185D6ED6"/>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628F"/>
  <w15:docId w15:val="{B4DDCA97-9945-4479-959B-14B9F873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Default">
    <w:name w:val="Default"/>
    <w:qFormat/>
    <w:pPr>
      <w:autoSpaceDE w:val="0"/>
      <w:autoSpaceDN w:val="0"/>
      <w:adjustRightInd w:val="0"/>
    </w:pPr>
    <w:rPr>
      <w:rFonts w:ascii="IBM Plex Sans" w:hAnsi="IBM Plex Sans" w:cs="IBM Plex Sans"/>
      <w:color w:val="000000"/>
      <w:sz w:val="24"/>
      <w:szCs w:val="24"/>
      <w:lang w:bidi="ar-SA"/>
    </w:rPr>
  </w:style>
  <w:style w:type="table" w:customStyle="1" w:styleId="Style15">
    <w:name w:val="_Style 15"/>
    <w:basedOn w:val="TableNormal"/>
    <w:qFormat/>
    <w:tblPr/>
  </w:style>
  <w:style w:type="paragraph" w:styleId="Header">
    <w:name w:val="header"/>
    <w:basedOn w:val="Normal"/>
    <w:link w:val="HeaderChar"/>
    <w:uiPriority w:val="99"/>
    <w:semiHidden/>
    <w:unhideWhenUsed/>
    <w:rsid w:val="003574A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574A2"/>
    <w:rPr>
      <w:sz w:val="22"/>
      <w:szCs w:val="22"/>
      <w:lang w:bidi="ar-SA"/>
    </w:rPr>
  </w:style>
  <w:style w:type="paragraph" w:styleId="Footer">
    <w:name w:val="footer"/>
    <w:basedOn w:val="Normal"/>
    <w:link w:val="FooterChar"/>
    <w:uiPriority w:val="99"/>
    <w:semiHidden/>
    <w:unhideWhenUsed/>
    <w:rsid w:val="003574A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574A2"/>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Kaveen Pillai V</cp:lastModifiedBy>
  <cp:revision>6</cp:revision>
  <dcterms:created xsi:type="dcterms:W3CDTF">2025-03-05T19:42:00Z</dcterms:created>
  <dcterms:modified xsi:type="dcterms:W3CDTF">2025-03-12T06:20:00Z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9BAD45216AB74480908FA35860594219_12</vt:lpwstr>
  </property>
</Properties>
</file>